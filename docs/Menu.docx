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402A" w14:textId="77777777" w:rsidR="005C3E77" w:rsidRPr="00AA4D35" w:rsidRDefault="007B2673" w:rsidP="007B2673">
      <w:pPr>
        <w:pStyle w:val="Kop1"/>
      </w:pPr>
      <w:r w:rsidRPr="00AA4D35">
        <w:t>Menu</w:t>
      </w:r>
    </w:p>
    <w:p w14:paraId="2F4986BE" w14:textId="77777777" w:rsidR="007B2673" w:rsidRPr="00AA4D35" w:rsidRDefault="007B2673" w:rsidP="007B2673">
      <w:pPr>
        <w:pStyle w:val="Kop2"/>
      </w:pPr>
      <w:proofErr w:type="spellStart"/>
      <w:r w:rsidRPr="00AA4D35">
        <w:t>Epic</w:t>
      </w:r>
      <w:proofErr w:type="spellEnd"/>
      <w:r w:rsidRPr="00AA4D35">
        <w:t xml:space="preserve">: menu </w:t>
      </w:r>
    </w:p>
    <w:p w14:paraId="32C2E7B0" w14:textId="77777777" w:rsidR="007B2673" w:rsidRPr="00AA4D35" w:rsidRDefault="007B2673" w:rsidP="007B2673">
      <w:pPr>
        <w:spacing w:after="0" w:line="240" w:lineRule="auto"/>
      </w:pPr>
      <w:r w:rsidRPr="00AA4D35">
        <w:t xml:space="preserve">De basis van het spel is een high-level view waar de haven gevisualiseerd wordt. Dit vormt het startpunt voor de mini-games. Ondanks het mini-game concept is het geheel wel een geïntegreerd spel. Alle mini- games zijn speelbaar, d.w.z. het spel is pas ‘uitgespeeld’ als alle mini-games succesvol zijn doorgelopen. Het spelverloop kan op twee manieren uitgewerkt worden, de volgorde waarin je de mini-games speelt kan willekeurig zijn of als verhaallijn waarbij de mini-games de loop van het spel beïnvloeden. </w:t>
      </w:r>
    </w:p>
    <w:p w14:paraId="7A3F1B68" w14:textId="77777777" w:rsidR="007B2673" w:rsidRPr="00AA4D35" w:rsidRDefault="007B2673"/>
    <w:p w14:paraId="620B6821" w14:textId="77777777" w:rsidR="007B2673" w:rsidRPr="00AA4D35" w:rsidRDefault="007B2673" w:rsidP="007B2673">
      <w:pPr>
        <w:pStyle w:val="Kop2"/>
      </w:pPr>
      <w:r w:rsidRPr="00AA4D35">
        <w:t>User stories</w:t>
      </w:r>
    </w:p>
    <w:p w14:paraId="6AA6A3DC" w14:textId="261C9F61" w:rsidR="007B2673" w:rsidRDefault="005E0092" w:rsidP="005E0092">
      <w:pPr>
        <w:pStyle w:val="Lijstalinea"/>
        <w:numPr>
          <w:ilvl w:val="0"/>
          <w:numId w:val="1"/>
        </w:numPr>
        <w:rPr>
          <w:ins w:id="0" w:author="Casper Karreman" w:date="2016-11-22T20:15:00Z"/>
        </w:rPr>
        <w:pPrChange w:id="1" w:author="Casper Karreman" w:date="2016-11-22T20:15:00Z">
          <w:pPr/>
        </w:pPrChange>
      </w:pPr>
      <w:ins w:id="2" w:author="Casper Karreman" w:date="2016-11-22T20:14:00Z">
        <w:r>
          <w:t xml:space="preserve">Als speler wil ik een </w:t>
        </w:r>
      </w:ins>
      <w:ins w:id="3" w:author="Casper Karreman" w:date="2016-11-22T20:15:00Z">
        <w:r>
          <w:t>overzicht van alle spellen zodat ik kan kiezen op een spel te spelen.</w:t>
        </w:r>
      </w:ins>
    </w:p>
    <w:p w14:paraId="310E8769" w14:textId="322BF9C9" w:rsidR="005E0092" w:rsidRDefault="005E0092" w:rsidP="005E0092">
      <w:pPr>
        <w:pStyle w:val="Lijstalinea"/>
        <w:numPr>
          <w:ilvl w:val="0"/>
          <w:numId w:val="1"/>
        </w:numPr>
        <w:rPr>
          <w:ins w:id="4" w:author="Casper Karreman" w:date="2016-11-22T20:15:00Z"/>
        </w:rPr>
        <w:pPrChange w:id="5" w:author="Casper Karreman" w:date="2016-11-22T20:15:00Z">
          <w:pPr/>
        </w:pPrChange>
      </w:pPr>
      <w:ins w:id="6" w:author="Casper Karreman" w:date="2016-11-22T20:15:00Z">
        <w:r>
          <w:t>Als speler wil ik met de muis kunnen klikken op een spel zodat het spel geactiveerd wordt.</w:t>
        </w:r>
      </w:ins>
    </w:p>
    <w:p w14:paraId="428CE4A2" w14:textId="7DC17968" w:rsidR="005E0092" w:rsidRDefault="005E0092" w:rsidP="005E0092">
      <w:pPr>
        <w:pStyle w:val="Lijstalinea"/>
        <w:numPr>
          <w:ilvl w:val="0"/>
          <w:numId w:val="1"/>
        </w:numPr>
        <w:rPr>
          <w:ins w:id="7" w:author="Casper Karreman" w:date="2016-11-22T20:16:00Z"/>
        </w:rPr>
        <w:pPrChange w:id="8" w:author="Casper Karreman" w:date="2016-11-22T20:15:00Z">
          <w:pPr/>
        </w:pPrChange>
      </w:pPr>
      <w:ins w:id="9" w:author="Casper Karreman" w:date="2016-11-22T20:16:00Z">
        <w:r>
          <w:t>Als speler wil ik met toetsen een spel kunnen selecteren zodat ik een spel kan starten zonder muisbediening.</w:t>
        </w:r>
      </w:ins>
    </w:p>
    <w:p w14:paraId="5C1A732D" w14:textId="0F037F4C" w:rsidR="005E0092" w:rsidRDefault="005E0092" w:rsidP="005E0092">
      <w:pPr>
        <w:pStyle w:val="Lijstalinea"/>
        <w:numPr>
          <w:ilvl w:val="0"/>
          <w:numId w:val="1"/>
        </w:numPr>
        <w:rPr>
          <w:ins w:id="10" w:author="Casper Karreman" w:date="2016-11-22T20:20:00Z"/>
        </w:rPr>
        <w:pPrChange w:id="11" w:author="Casper Karreman" w:date="2016-11-22T20:15:00Z">
          <w:pPr/>
        </w:pPrChange>
      </w:pPr>
      <w:ins w:id="12" w:author="Casper Karreman" w:date="2016-11-22T20:18:00Z">
        <w:r>
          <w:t>Als speler wil ik korte uitleg over het spel zien zodat ik informatie krijg over het spel element.</w:t>
        </w:r>
      </w:ins>
    </w:p>
    <w:p w14:paraId="48147567" w14:textId="53E8B92C" w:rsidR="00E33AA3" w:rsidRDefault="00E33AA3" w:rsidP="005E0092">
      <w:pPr>
        <w:pStyle w:val="Lijstalinea"/>
        <w:numPr>
          <w:ilvl w:val="0"/>
          <w:numId w:val="1"/>
        </w:numPr>
        <w:rPr>
          <w:ins w:id="13" w:author="Casper Karreman" w:date="2016-11-22T20:18:00Z"/>
        </w:rPr>
        <w:pPrChange w:id="14" w:author="Casper Karreman" w:date="2016-11-22T20:15:00Z">
          <w:pPr/>
        </w:pPrChange>
      </w:pPr>
      <w:ins w:id="15" w:author="Casper Karreman" w:date="2016-11-22T20:20:00Z">
        <w:r>
          <w:t>Als speler wil ik in het hoofdmenu terug komen nadat ik een spel sluit zodat ik opnieuw een spel kan kiezen.</w:t>
        </w:r>
      </w:ins>
    </w:p>
    <w:p w14:paraId="025B98D9" w14:textId="77777777" w:rsidR="005E0092" w:rsidRPr="00AA4D35" w:rsidRDefault="005E0092" w:rsidP="005E0092">
      <w:bookmarkStart w:id="16" w:name="_GoBack"/>
      <w:bookmarkEnd w:id="16"/>
    </w:p>
    <w:sectPr w:rsidR="005E0092" w:rsidRPr="00AA4D35" w:rsidSect="00E335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A339B"/>
    <w:multiLevelType w:val="hybridMultilevel"/>
    <w:tmpl w:val="BA4688DE"/>
    <w:lvl w:ilvl="0" w:tplc="19A6694A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73"/>
    <w:rsid w:val="005C3E77"/>
    <w:rsid w:val="005E0092"/>
    <w:rsid w:val="007B2673"/>
    <w:rsid w:val="00AA4D35"/>
    <w:rsid w:val="00E335BB"/>
    <w:rsid w:val="00E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CAA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B2673"/>
  </w:style>
  <w:style w:type="paragraph" w:styleId="Kop1">
    <w:name w:val="heading 1"/>
    <w:basedOn w:val="Normaal"/>
    <w:next w:val="Normaal"/>
    <w:link w:val="Kop1Teken"/>
    <w:uiPriority w:val="9"/>
    <w:qFormat/>
    <w:rsid w:val="007B26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B26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7B26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7B26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7B26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7B26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7B26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7B26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7B26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7B2673"/>
    <w:rPr>
      <w:smallCaps/>
      <w:sz w:val="28"/>
      <w:szCs w:val="28"/>
    </w:rPr>
  </w:style>
  <w:style w:type="character" w:customStyle="1" w:styleId="Kop1Teken">
    <w:name w:val="Kop 1 Teken"/>
    <w:basedOn w:val="Standaardalinea-lettertype"/>
    <w:link w:val="Kop1"/>
    <w:uiPriority w:val="9"/>
    <w:rsid w:val="007B2673"/>
    <w:rPr>
      <w:smallCaps/>
      <w:spacing w:val="5"/>
      <w:sz w:val="36"/>
      <w:szCs w:val="3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7B2673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7B2673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7B2673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7B26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7B26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7B2673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7B2673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7B26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B2673"/>
    <w:rPr>
      <w:smallCaps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7B2673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7B2673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7B2673"/>
    <w:rPr>
      <w:b/>
      <w:bCs/>
    </w:rPr>
  </w:style>
  <w:style w:type="character" w:styleId="Nadruk">
    <w:name w:val="Emphasis"/>
    <w:uiPriority w:val="20"/>
    <w:qFormat/>
    <w:rsid w:val="007B2673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7B2673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7B2673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7B2673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7B2673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7B26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7B2673"/>
    <w:rPr>
      <w:i/>
      <w:iCs/>
    </w:rPr>
  </w:style>
  <w:style w:type="character" w:styleId="Subtielebenadrukking">
    <w:name w:val="Subtle Emphasis"/>
    <w:uiPriority w:val="19"/>
    <w:qFormat/>
    <w:rsid w:val="007B2673"/>
    <w:rPr>
      <w:i/>
      <w:iCs/>
    </w:rPr>
  </w:style>
  <w:style w:type="character" w:styleId="Intensievebenadrukking">
    <w:name w:val="Intense Emphasis"/>
    <w:uiPriority w:val="21"/>
    <w:qFormat/>
    <w:rsid w:val="007B2673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B2673"/>
    <w:rPr>
      <w:smallCaps/>
    </w:rPr>
  </w:style>
  <w:style w:type="character" w:styleId="Intensieveverwijzing">
    <w:name w:val="Intense Reference"/>
    <w:uiPriority w:val="32"/>
    <w:qFormat/>
    <w:rsid w:val="007B2673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7B2673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7B2673"/>
    <w:pPr>
      <w:outlineLvl w:val="9"/>
    </w:pPr>
    <w:rPr>
      <w:lang w:bidi="en-US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5E00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E00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B2673"/>
  </w:style>
  <w:style w:type="paragraph" w:styleId="Kop1">
    <w:name w:val="heading 1"/>
    <w:basedOn w:val="Normaal"/>
    <w:next w:val="Normaal"/>
    <w:link w:val="Kop1Teken"/>
    <w:uiPriority w:val="9"/>
    <w:qFormat/>
    <w:rsid w:val="007B26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B26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7B26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7B26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7B26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7B26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7B26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7B26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7B26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7B2673"/>
    <w:rPr>
      <w:smallCaps/>
      <w:sz w:val="28"/>
      <w:szCs w:val="28"/>
    </w:rPr>
  </w:style>
  <w:style w:type="character" w:customStyle="1" w:styleId="Kop1Teken">
    <w:name w:val="Kop 1 Teken"/>
    <w:basedOn w:val="Standaardalinea-lettertype"/>
    <w:link w:val="Kop1"/>
    <w:uiPriority w:val="9"/>
    <w:rsid w:val="007B2673"/>
    <w:rPr>
      <w:smallCaps/>
      <w:spacing w:val="5"/>
      <w:sz w:val="36"/>
      <w:szCs w:val="3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7B2673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7B2673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7B2673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7B26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7B26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7B2673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7B2673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7B26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B2673"/>
    <w:rPr>
      <w:smallCaps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7B2673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7B2673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7B2673"/>
    <w:rPr>
      <w:b/>
      <w:bCs/>
    </w:rPr>
  </w:style>
  <w:style w:type="character" w:styleId="Nadruk">
    <w:name w:val="Emphasis"/>
    <w:uiPriority w:val="20"/>
    <w:qFormat/>
    <w:rsid w:val="007B2673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7B2673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7B2673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7B2673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7B2673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7B26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7B2673"/>
    <w:rPr>
      <w:i/>
      <w:iCs/>
    </w:rPr>
  </w:style>
  <w:style w:type="character" w:styleId="Subtielebenadrukking">
    <w:name w:val="Subtle Emphasis"/>
    <w:uiPriority w:val="19"/>
    <w:qFormat/>
    <w:rsid w:val="007B2673"/>
    <w:rPr>
      <w:i/>
      <w:iCs/>
    </w:rPr>
  </w:style>
  <w:style w:type="character" w:styleId="Intensievebenadrukking">
    <w:name w:val="Intense Emphasis"/>
    <w:uiPriority w:val="21"/>
    <w:qFormat/>
    <w:rsid w:val="007B2673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B2673"/>
    <w:rPr>
      <w:smallCaps/>
    </w:rPr>
  </w:style>
  <w:style w:type="character" w:styleId="Intensieveverwijzing">
    <w:name w:val="Intense Reference"/>
    <w:uiPriority w:val="32"/>
    <w:qFormat/>
    <w:rsid w:val="007B2673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7B2673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7B2673"/>
    <w:pPr>
      <w:outlineLvl w:val="9"/>
    </w:pPr>
    <w:rPr>
      <w:lang w:bidi="en-US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5E00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E00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882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Karreman</dc:creator>
  <cp:keywords/>
  <dc:description/>
  <cp:lastModifiedBy>Casper Karreman</cp:lastModifiedBy>
  <cp:revision>4</cp:revision>
  <dcterms:created xsi:type="dcterms:W3CDTF">2016-11-15T22:16:00Z</dcterms:created>
  <dcterms:modified xsi:type="dcterms:W3CDTF">2016-11-22T19:21:00Z</dcterms:modified>
</cp:coreProperties>
</file>