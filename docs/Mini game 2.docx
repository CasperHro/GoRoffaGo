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0D918" w14:textId="77777777" w:rsidR="005C3E77" w:rsidRPr="003505B7" w:rsidRDefault="00B321A4" w:rsidP="00B321A4">
      <w:pPr>
        <w:pStyle w:val="Kop1"/>
      </w:pPr>
      <w:r w:rsidRPr="003505B7">
        <w:t>Mini game 2</w:t>
      </w:r>
    </w:p>
    <w:p w14:paraId="61654409" w14:textId="77777777" w:rsidR="00B321A4" w:rsidRPr="00E532AB" w:rsidRDefault="00B321A4" w:rsidP="00B321A4">
      <w:pPr>
        <w:pStyle w:val="Kop2"/>
        <w:rPr>
          <w:rPrChange w:id="0" w:author="Eigenaar" w:date="2016-11-28T11:32:00Z">
            <w:rPr>
              <w:lang w:val="en-US"/>
            </w:rPr>
          </w:rPrChange>
        </w:rPr>
      </w:pPr>
      <w:r w:rsidRPr="00E532AB">
        <w:rPr>
          <w:rPrChange w:id="1" w:author="Eigenaar" w:date="2016-11-28T11:32:00Z">
            <w:rPr>
              <w:lang w:val="en-US"/>
            </w:rPr>
          </w:rPrChange>
        </w:rPr>
        <w:t xml:space="preserve">Epic: mini-game vracht overslaan </w:t>
      </w:r>
    </w:p>
    <w:p w14:paraId="04EFF0B4" w14:textId="77777777" w:rsidR="00B321A4" w:rsidRPr="00E532AB" w:rsidRDefault="00B321A4" w:rsidP="00B321A4">
      <w:pPr>
        <w:rPr>
          <w:rPrChange w:id="2" w:author="Eigenaar" w:date="2016-11-28T11:32:00Z">
            <w:rPr>
              <w:lang w:val="en-US"/>
            </w:rPr>
          </w:rPrChange>
        </w:rPr>
      </w:pPr>
      <w:r w:rsidRPr="00E532AB">
        <w:rPr>
          <w:rPrChange w:id="3" w:author="Eigenaar" w:date="2016-11-28T11:32:00Z">
            <w:rPr>
              <w:lang w:val="en-US"/>
            </w:rPr>
          </w:rPrChange>
        </w:rPr>
        <w:t xml:space="preserve">In deze mini-game maakt de speler kennis met de beroepen binnen vracht overslag (bijvoorbeeld kraanmachinist). De aanvoer van vracht wordt gedaan door schepen, de afvoer van vracht wordt gedaan door transportvoertuigen zoals trein of vrachtwagen. De containers op een boot hebben echter niet altijd de optimale volgorde hiervoor. De (bestemming van) transportvoertuig bepaalt de aanvraag, dus wat er van de schepen wordt gehaald. Bij het verplaatsen van containers moet rekening worden gehouden met de balans van het schip. Containers kunnen op het schip ook niet eindeloos opgestapeld worden (maximale hoogte). Containers hebben ook verschillende afmetingen. Er is een computertegenstander die tegelijkertijd ook de vracht van een schip wegwerkt, je doel is om de computertegenstander bij te houden. Wie als eerste het schip leeg krijgt, heeft gewonnen. De uitdaging zit in het speelbaar houden van het spel door de moeilijkheid (snelheid/complexiteit) te beïnvloeden. Zo krijgt de speler een competitief gevoel om van de computertegenstander te winnen. </w:t>
      </w:r>
    </w:p>
    <w:p w14:paraId="03F1DE4B" w14:textId="77777777" w:rsidR="00B321A4" w:rsidRPr="00E532AB" w:rsidRDefault="00B321A4" w:rsidP="00B321A4">
      <w:pPr>
        <w:spacing w:after="0" w:line="240" w:lineRule="auto"/>
        <w:rPr>
          <w:rPrChange w:id="4" w:author="Eigenaar" w:date="2016-11-28T11:32:00Z">
            <w:rPr>
              <w:lang w:val="en-US"/>
            </w:rPr>
          </w:rPrChange>
        </w:rPr>
      </w:pPr>
      <w:r w:rsidRPr="00E532AB">
        <w:rPr>
          <w:b/>
          <w:rPrChange w:id="5" w:author="Eigenaar" w:date="2016-11-28T11:32:00Z">
            <w:rPr>
              <w:b/>
              <w:lang w:val="en-US"/>
            </w:rPr>
          </w:rPrChange>
        </w:rPr>
        <w:t>Tip!</w:t>
      </w:r>
      <w:r w:rsidRPr="00E532AB">
        <w:rPr>
          <w:rPrChange w:id="6" w:author="Eigenaar" w:date="2016-11-28T11:32:00Z">
            <w:rPr>
              <w:lang w:val="en-US"/>
            </w:rPr>
          </w:rPrChange>
        </w:rPr>
        <w:t xml:space="preserve"> De speelbaarheid van het spel wordt bepaald door de speelbalans. Test dit met gebruikers! </w:t>
      </w:r>
    </w:p>
    <w:p w14:paraId="1A2BEB72" w14:textId="77777777" w:rsidR="00E532AB" w:rsidRDefault="00E532AB" w:rsidP="00E532AB">
      <w:pPr>
        <w:pStyle w:val="Kop2"/>
        <w:spacing w:after="80"/>
      </w:pPr>
      <w:r>
        <w:rPr>
          <w:b/>
          <w:sz w:val="34"/>
          <w:szCs w:val="34"/>
        </w:rPr>
        <w:t>Objectives</w:t>
      </w:r>
    </w:p>
    <w:p w14:paraId="21F43A19" w14:textId="77777777" w:rsidR="00E532AB" w:rsidRDefault="00E532AB" w:rsidP="00E532AB">
      <w:pPr>
        <w:ind w:hanging="360"/>
      </w:pPr>
      <w:r>
        <w:t>-</w:t>
      </w:r>
      <w:r>
        <w:rPr>
          <w:sz w:val="14"/>
          <w:szCs w:val="14"/>
        </w:rPr>
        <w:t xml:space="preserve">          </w:t>
      </w:r>
      <w:r>
        <w:t>Als kraanmachinist moet je de je juiste vracht van je schip afladen.</w:t>
      </w:r>
    </w:p>
    <w:p w14:paraId="3165A813" w14:textId="77777777" w:rsidR="00E532AB" w:rsidRDefault="00E532AB" w:rsidP="00E532AB">
      <w:pPr>
        <w:ind w:hanging="360"/>
      </w:pPr>
      <w:r>
        <w:t>-</w:t>
      </w:r>
      <w:r>
        <w:rPr>
          <w:sz w:val="14"/>
          <w:szCs w:val="14"/>
        </w:rPr>
        <w:t xml:space="preserve">          </w:t>
      </w:r>
      <w:r>
        <w:t>Wanneer het schip kantelt door een ongelijke verdeling van de vracht is het spel geeindigt in een   verlies.</w:t>
      </w:r>
    </w:p>
    <w:p w14:paraId="23EDB653" w14:textId="77777777" w:rsidR="00E532AB" w:rsidRDefault="00E532AB" w:rsidP="00E532AB">
      <w:pPr>
        <w:ind w:hanging="360"/>
      </w:pPr>
      <w:r>
        <w:t>-</w:t>
      </w:r>
      <w:r>
        <w:rPr>
          <w:sz w:val="14"/>
          <w:szCs w:val="14"/>
        </w:rPr>
        <w:t xml:space="preserve">          </w:t>
      </w:r>
      <w:r>
        <w:t>Er is een maximale stapelhoogte die je kan maken.</w:t>
      </w:r>
    </w:p>
    <w:p w14:paraId="71784453" w14:textId="77777777" w:rsidR="00E532AB" w:rsidRDefault="00E532AB" w:rsidP="00E532AB">
      <w:pPr>
        <w:ind w:hanging="360"/>
      </w:pPr>
      <w:r>
        <w:t>-</w:t>
      </w:r>
      <w:r>
        <w:rPr>
          <w:sz w:val="14"/>
          <w:szCs w:val="14"/>
        </w:rPr>
        <w:t xml:space="preserve">          </w:t>
      </w:r>
      <w:r>
        <w:t>De verschillende stukken vracht moeten verschillende afmetingen hebben.</w:t>
      </w:r>
    </w:p>
    <w:p w14:paraId="2DE20A81" w14:textId="77777777" w:rsidR="00E532AB" w:rsidRDefault="00E532AB" w:rsidP="00E532AB">
      <w:pPr>
        <w:ind w:hanging="360"/>
      </w:pPr>
      <w:r>
        <w:t>-</w:t>
      </w:r>
      <w:r>
        <w:rPr>
          <w:sz w:val="14"/>
          <w:szCs w:val="14"/>
        </w:rPr>
        <w:t xml:space="preserve">          </w:t>
      </w:r>
      <w:r>
        <w:t>Je moet tegen een tweede speler(Computer) kunnen spelen.</w:t>
      </w:r>
    </w:p>
    <w:p w14:paraId="53B9D57F" w14:textId="77777777" w:rsidR="00E532AB" w:rsidRDefault="00E532AB" w:rsidP="00E532AB">
      <w:pPr>
        <w:ind w:hanging="360"/>
      </w:pPr>
      <w:r>
        <w:t>-</w:t>
      </w:r>
      <w:r>
        <w:rPr>
          <w:sz w:val="14"/>
          <w:szCs w:val="14"/>
        </w:rPr>
        <w:t xml:space="preserve">          </w:t>
      </w:r>
      <w:r>
        <w:t>Het niveau van de ai moet aanpasbaar zijn.</w:t>
      </w:r>
    </w:p>
    <w:p w14:paraId="1B4052CA" w14:textId="77777777" w:rsidR="00E532AB" w:rsidRDefault="00E532AB" w:rsidP="00E532AB">
      <w:pPr>
        <w:pStyle w:val="Kop2"/>
        <w:spacing w:after="80"/>
      </w:pPr>
      <w:bookmarkStart w:id="7" w:name="_uzpneeafvphc" w:colFirst="0" w:colLast="0"/>
      <w:bookmarkEnd w:id="7"/>
      <w:r>
        <w:rPr>
          <w:b/>
          <w:sz w:val="34"/>
          <w:szCs w:val="34"/>
        </w:rPr>
        <w:t>User stories</w:t>
      </w:r>
    </w:p>
    <w:p w14:paraId="0DB4C735" w14:textId="24726B5F" w:rsidR="00E532AB" w:rsidRDefault="00E532AB" w:rsidP="00E532AB">
      <w:pPr>
        <w:ind w:hanging="360"/>
      </w:pPr>
      <w:r>
        <w:t>-</w:t>
      </w:r>
      <w:r>
        <w:rPr>
          <w:sz w:val="14"/>
          <w:szCs w:val="14"/>
        </w:rPr>
        <w:t xml:space="preserve">          </w:t>
      </w:r>
      <w:r>
        <w:t>Als speler wil ik uitleg over het doel van het spel, zodat ik ergen</w:t>
      </w:r>
      <w:del w:id="8" w:author="JS" w:date="2016-11-28T15:18:00Z">
        <w:r w:rsidDel="00BD5B45">
          <w:delText>d</w:delText>
        </w:r>
      </w:del>
      <w:r>
        <w:t>s naartoe kan werken.</w:t>
      </w:r>
      <w:r>
        <w:br/>
      </w:r>
      <w:r>
        <w:tab/>
        <w:t>-Bij het opstarten moet er een dialoog venster zijn met een uitleg over de spelregels.</w:t>
      </w:r>
      <w:r>
        <w:br/>
      </w:r>
      <w:r>
        <w:tab/>
      </w:r>
      <w:r>
        <w:tab/>
        <w:t>Hierin moet het doel van het spel in voorkomen.</w:t>
      </w:r>
    </w:p>
    <w:p w14:paraId="6B4AFC17" w14:textId="44F37F3D" w:rsidR="00E532AB" w:rsidRDefault="00E532AB" w:rsidP="00E532AB">
      <w:pPr>
        <w:ind w:hanging="360"/>
      </w:pPr>
      <w:r>
        <w:t>-</w:t>
      </w:r>
      <w:r>
        <w:rPr>
          <w:sz w:val="14"/>
          <w:szCs w:val="14"/>
        </w:rPr>
        <w:t xml:space="preserve">          </w:t>
      </w:r>
      <w:r>
        <w:t>Als speler wil ik uitleg over de controls in de minigame, zodat ik het spel sneller oppak.</w:t>
      </w:r>
      <w:r w:rsidRPr="00E532AB">
        <w:t xml:space="preserve"> </w:t>
      </w:r>
      <w:r>
        <w:br/>
      </w:r>
      <w:r>
        <w:tab/>
        <w:t>-Bij het opstarten moet er een dialoog venster zijn met een uitleg over de spelregels.</w:t>
      </w:r>
      <w:r>
        <w:br/>
      </w:r>
      <w:r>
        <w:tab/>
      </w:r>
      <w:r>
        <w:tab/>
        <w:t>Hierin moeten de regels van het spel in voorkomen.</w:t>
      </w:r>
    </w:p>
    <w:p w14:paraId="6008BF27" w14:textId="38EDB39E" w:rsidR="00E532AB" w:rsidRDefault="00E532AB">
      <w:pPr>
        <w:ind w:hanging="360"/>
      </w:pPr>
      <w:r>
        <w:t>-</w:t>
      </w:r>
      <w:r>
        <w:rPr>
          <w:sz w:val="14"/>
          <w:szCs w:val="14"/>
        </w:rPr>
        <w:t xml:space="preserve">          </w:t>
      </w:r>
      <w:r>
        <w:t>Als speler wil ik het spel kunnen starten/pauzeren en stoppen, omdat er iets tussen kan komen.</w:t>
      </w:r>
      <w:r>
        <w:br/>
      </w:r>
      <w:r>
        <w:tab/>
        <w:t>Gedurende het spel moet er een knop of een toets zijn om het spel te pauzeren.</w:t>
      </w:r>
    </w:p>
    <w:p w14:paraId="7D8F15BB" w14:textId="196955DA" w:rsidR="00E532AB" w:rsidRDefault="00E532AB" w:rsidP="00E532AB">
      <w:pPr>
        <w:ind w:hanging="360"/>
      </w:pPr>
      <w:r>
        <w:lastRenderedPageBreak/>
        <w:t>-</w:t>
      </w:r>
      <w:r>
        <w:rPr>
          <w:sz w:val="14"/>
          <w:szCs w:val="14"/>
        </w:rPr>
        <w:t xml:space="preserve">          </w:t>
      </w:r>
      <w:r>
        <w:t>Als speler wil ik goede onderscheid hebben tussen de verschillende vracht, zodat ik zo min mogelijk fouten maak.</w:t>
      </w:r>
      <w:r>
        <w:br/>
      </w:r>
      <w:r>
        <w:tab/>
        <w:t>Elk stuk vracht met verschillende eigenschappen heeft zijn eigen kleur.</w:t>
      </w:r>
    </w:p>
    <w:p w14:paraId="75419394" w14:textId="44C81622" w:rsidR="00E532AB" w:rsidRDefault="00E532AB" w:rsidP="00E532AB">
      <w:pPr>
        <w:ind w:hanging="360"/>
      </w:pPr>
      <w:r>
        <w:t>-</w:t>
      </w:r>
      <w:r>
        <w:rPr>
          <w:sz w:val="14"/>
          <w:szCs w:val="14"/>
        </w:rPr>
        <w:t xml:space="preserve">          </w:t>
      </w:r>
      <w:r>
        <w:t>Als speler wil ik zien hoever het schip is gekanteld, omdat ik het dan kan rechtstellen.</w:t>
      </w:r>
      <w:r>
        <w:br/>
      </w:r>
      <w:r>
        <w:tab/>
        <w:t>Er moet een widget zijn die de kanteling van het schip bijhoudt, met groen als in balans en rood als in gevaar van omkantelen.</w:t>
      </w:r>
    </w:p>
    <w:p w14:paraId="6FC77D4A" w14:textId="5C7625EA" w:rsidR="00E532AB" w:rsidRDefault="00E532AB" w:rsidP="00E532AB">
      <w:pPr>
        <w:ind w:hanging="360"/>
      </w:pPr>
      <w:r>
        <w:t>-</w:t>
      </w:r>
      <w:r>
        <w:rPr>
          <w:sz w:val="14"/>
          <w:szCs w:val="14"/>
        </w:rPr>
        <w:t xml:space="preserve">          </w:t>
      </w:r>
      <w:r>
        <w:t>Als speler wil ik zien hoeveel tijd er is verstreken, zodat ik kan zien of ik beter word.</w:t>
      </w:r>
      <w:r>
        <w:br/>
      </w:r>
      <w:r>
        <w:tab/>
        <w:t>Er moet een klok zichtbaar in het speelveld staan.</w:t>
      </w:r>
      <w:r>
        <w:br/>
      </w:r>
      <w:r>
        <w:tab/>
        <w:t>De klok begint bij 0</w:t>
      </w:r>
      <w:r>
        <w:br/>
      </w:r>
      <w:r>
        <w:tab/>
        <w:t>De klok pauzeert wanneer de pauze-status actief is.</w:t>
      </w:r>
      <w:r>
        <w:br/>
      </w:r>
      <w:r>
        <w:tab/>
        <w:t>De klok eindigt met lopen als het spel voorbij is.</w:t>
      </w:r>
    </w:p>
    <w:p w14:paraId="531E68B5" w14:textId="5566EA2D" w:rsidR="00E532AB" w:rsidRDefault="00E532AB" w:rsidP="00E532AB">
      <w:pPr>
        <w:ind w:hanging="360"/>
      </w:pPr>
      <w:r>
        <w:t>-</w:t>
      </w:r>
      <w:r>
        <w:rPr>
          <w:sz w:val="14"/>
          <w:szCs w:val="14"/>
        </w:rPr>
        <w:t xml:space="preserve">          </w:t>
      </w:r>
      <w:r>
        <w:t>Als speler wil ik het spel maximaal 5 minuten per ronde spelen, zodat ik naar de volgende minigame kan.</w:t>
      </w:r>
      <w:r>
        <w:br/>
      </w:r>
      <w:r>
        <w:tab/>
        <w:t>Wanneer de klok 5 minuten aanslaat, moet het spel automatisch stoppen.</w:t>
      </w:r>
    </w:p>
    <w:p w14:paraId="50A3C617" w14:textId="2DFEC7DA" w:rsidR="00E532AB" w:rsidRDefault="00E532AB" w:rsidP="00E532AB">
      <w:pPr>
        <w:ind w:hanging="360"/>
      </w:pPr>
      <w:r>
        <w:t>-</w:t>
      </w:r>
      <w:r>
        <w:rPr>
          <w:sz w:val="14"/>
          <w:szCs w:val="14"/>
        </w:rPr>
        <w:t xml:space="preserve">          </w:t>
      </w:r>
      <w:r>
        <w:t>Als speler wil ik zelf de moeilijkheidsgrens in kunnen stellen, zodat ik mijzelf kan uitdagen of het aan iemand wil uitleggen.</w:t>
      </w:r>
      <w:r>
        <w:br/>
      </w:r>
      <w:r>
        <w:tab/>
        <w:t>Er moet een settings paneel zijn.</w:t>
      </w:r>
      <w:r>
        <w:br/>
      </w:r>
      <w:r>
        <w:tab/>
        <w:t>Je moet het settings paneel kunnen openen en sluiten.</w:t>
      </w:r>
      <w:r>
        <w:br/>
      </w:r>
      <w:r>
        <w:tab/>
        <w:t>Er moeten minimaal 2 moeilijkheidsgrenzen te kiezen zijn, met een duidelijke omschrijving(bijvoorbeeld makkelijk en moeilijk).</w:t>
      </w:r>
    </w:p>
    <w:p w14:paraId="35F32E22" w14:textId="12D281B1" w:rsidR="00E532AB" w:rsidRDefault="00E532AB" w:rsidP="00E532AB">
      <w:r>
        <w:t xml:space="preserve"> </w:t>
      </w:r>
      <w:r w:rsidR="00BD5B45">
        <w:t>Je moet cargo weg kunnen transporteren, zodat er plaats is voor nieuwe cargo.</w:t>
      </w:r>
      <w:r w:rsidR="00BD5B45">
        <w:br/>
      </w:r>
      <w:r w:rsidR="00BD5B45">
        <w:tab/>
        <w:t>De transportbus moet wegrijden als er cargo in is geplaatst</w:t>
      </w:r>
      <w:r w:rsidR="00BD5B45">
        <w:br/>
      </w:r>
      <w:r w:rsidR="00BD5B45">
        <w:tab/>
        <w:t>Als de cargo correct is gaat de score omhoog met 1.</w:t>
      </w:r>
      <w:r w:rsidR="00BD5B45">
        <w:br/>
      </w:r>
      <w:r w:rsidR="00BD5B45">
        <w:tab/>
        <w:t>Als er een fout wordt gemaakt gaat de foutmarge omhoog met  1.</w:t>
      </w:r>
    </w:p>
    <w:p w14:paraId="16F49832" w14:textId="1235448C" w:rsidR="00BD5B45" w:rsidRDefault="00BD5B45" w:rsidP="00E532AB">
      <w:r>
        <w:t>Je moet cargo kunnen opakken, zodat ik de cargo in de transportbus kan plaatsen.</w:t>
      </w:r>
    </w:p>
    <w:p w14:paraId="75AB02BB" w14:textId="5A10F9FE" w:rsidR="00BD5B45" w:rsidRDefault="00BD5B45" w:rsidP="00E532AB">
      <w:r>
        <w:t>Als speler wil ik zien welke cargo ik moet afvoeren, zodat ik de juiste cargo kan kiezen.</w:t>
      </w:r>
      <w:r>
        <w:br/>
      </w:r>
      <w:r>
        <w:tab/>
        <w:t>De transportbus moet de kleur van de benodigde cargo dragen.</w:t>
      </w:r>
    </w:p>
    <w:p w14:paraId="2E295817" w14:textId="47852609" w:rsidR="00BD5B45" w:rsidRDefault="00BD5B45" w:rsidP="00E532AB">
      <w:pPr>
        <w:rPr>
          <w:ins w:id="9" w:author="Eigenaar" w:date="2016-11-28T11:32:00Z"/>
        </w:rPr>
      </w:pPr>
      <w:r>
        <w:t>Als speler moet ik cargo op een andere plek kunnen zetten, zodat ik het schip in balans kan houden.</w:t>
      </w:r>
    </w:p>
    <w:p w14:paraId="4DA6B91A" w14:textId="77777777" w:rsidR="00B321A4" w:rsidRPr="003505B7" w:rsidRDefault="00B321A4" w:rsidP="00B321A4">
      <w:bookmarkStart w:id="10" w:name="_GoBack"/>
      <w:bookmarkEnd w:id="10"/>
    </w:p>
    <w:sectPr w:rsidR="00B321A4" w:rsidRPr="003505B7" w:rsidSect="00E335B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igenaar">
    <w15:presenceInfo w15:providerId="Windows Live" w15:userId="c2782c94c33a5f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1A4"/>
    <w:rsid w:val="0007421E"/>
    <w:rsid w:val="003505B7"/>
    <w:rsid w:val="005C3E77"/>
    <w:rsid w:val="009C3A44"/>
    <w:rsid w:val="00B321A4"/>
    <w:rsid w:val="00BD5B45"/>
    <w:rsid w:val="00E335BB"/>
    <w:rsid w:val="00E532A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56ED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B321A4"/>
  </w:style>
  <w:style w:type="paragraph" w:styleId="Kop1">
    <w:name w:val="heading 1"/>
    <w:basedOn w:val="Normaal"/>
    <w:next w:val="Normaal"/>
    <w:link w:val="Kop1Teken"/>
    <w:uiPriority w:val="9"/>
    <w:qFormat/>
    <w:rsid w:val="00B321A4"/>
    <w:pPr>
      <w:spacing w:before="480" w:after="0"/>
      <w:contextualSpacing/>
      <w:outlineLvl w:val="0"/>
    </w:pPr>
    <w:rPr>
      <w:smallCaps/>
      <w:spacing w:val="5"/>
      <w:sz w:val="36"/>
      <w:szCs w:val="36"/>
    </w:rPr>
  </w:style>
  <w:style w:type="paragraph" w:styleId="Kop2">
    <w:name w:val="heading 2"/>
    <w:basedOn w:val="Normaal"/>
    <w:next w:val="Normaal"/>
    <w:link w:val="Kop2Teken"/>
    <w:uiPriority w:val="9"/>
    <w:unhideWhenUsed/>
    <w:qFormat/>
    <w:rsid w:val="00B321A4"/>
    <w:pPr>
      <w:spacing w:before="200" w:after="0" w:line="271" w:lineRule="auto"/>
      <w:outlineLvl w:val="1"/>
    </w:pPr>
    <w:rPr>
      <w:smallCaps/>
      <w:sz w:val="28"/>
      <w:szCs w:val="28"/>
    </w:rPr>
  </w:style>
  <w:style w:type="paragraph" w:styleId="Kop3">
    <w:name w:val="heading 3"/>
    <w:basedOn w:val="Normaal"/>
    <w:next w:val="Normaal"/>
    <w:link w:val="Kop3Teken"/>
    <w:uiPriority w:val="9"/>
    <w:semiHidden/>
    <w:unhideWhenUsed/>
    <w:qFormat/>
    <w:rsid w:val="00B321A4"/>
    <w:pPr>
      <w:spacing w:before="200" w:after="0" w:line="271" w:lineRule="auto"/>
      <w:outlineLvl w:val="2"/>
    </w:pPr>
    <w:rPr>
      <w:i/>
      <w:iCs/>
      <w:smallCaps/>
      <w:spacing w:val="5"/>
      <w:sz w:val="26"/>
      <w:szCs w:val="26"/>
    </w:rPr>
  </w:style>
  <w:style w:type="paragraph" w:styleId="Kop4">
    <w:name w:val="heading 4"/>
    <w:basedOn w:val="Normaal"/>
    <w:next w:val="Normaal"/>
    <w:link w:val="Kop4Teken"/>
    <w:uiPriority w:val="9"/>
    <w:semiHidden/>
    <w:unhideWhenUsed/>
    <w:qFormat/>
    <w:rsid w:val="00B321A4"/>
    <w:pPr>
      <w:spacing w:after="0" w:line="271" w:lineRule="auto"/>
      <w:outlineLvl w:val="3"/>
    </w:pPr>
    <w:rPr>
      <w:b/>
      <w:bCs/>
      <w:spacing w:val="5"/>
      <w:sz w:val="24"/>
      <w:szCs w:val="24"/>
    </w:rPr>
  </w:style>
  <w:style w:type="paragraph" w:styleId="Kop5">
    <w:name w:val="heading 5"/>
    <w:basedOn w:val="Normaal"/>
    <w:next w:val="Normaal"/>
    <w:link w:val="Kop5Teken"/>
    <w:uiPriority w:val="9"/>
    <w:semiHidden/>
    <w:unhideWhenUsed/>
    <w:qFormat/>
    <w:rsid w:val="00B321A4"/>
    <w:pPr>
      <w:spacing w:after="0" w:line="271" w:lineRule="auto"/>
      <w:outlineLvl w:val="4"/>
    </w:pPr>
    <w:rPr>
      <w:i/>
      <w:iCs/>
      <w:sz w:val="24"/>
      <w:szCs w:val="24"/>
    </w:rPr>
  </w:style>
  <w:style w:type="paragraph" w:styleId="Kop6">
    <w:name w:val="heading 6"/>
    <w:basedOn w:val="Normaal"/>
    <w:next w:val="Normaal"/>
    <w:link w:val="Kop6Teken"/>
    <w:uiPriority w:val="9"/>
    <w:semiHidden/>
    <w:unhideWhenUsed/>
    <w:qFormat/>
    <w:rsid w:val="00B321A4"/>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Normaal"/>
    <w:next w:val="Normaal"/>
    <w:link w:val="Kop7Teken"/>
    <w:uiPriority w:val="9"/>
    <w:semiHidden/>
    <w:unhideWhenUsed/>
    <w:qFormat/>
    <w:rsid w:val="00B321A4"/>
    <w:pPr>
      <w:spacing w:after="0"/>
      <w:outlineLvl w:val="6"/>
    </w:pPr>
    <w:rPr>
      <w:b/>
      <w:bCs/>
      <w:i/>
      <w:iCs/>
      <w:color w:val="5A5A5A" w:themeColor="text1" w:themeTint="A5"/>
      <w:sz w:val="20"/>
      <w:szCs w:val="20"/>
    </w:rPr>
  </w:style>
  <w:style w:type="paragraph" w:styleId="Kop8">
    <w:name w:val="heading 8"/>
    <w:basedOn w:val="Normaal"/>
    <w:next w:val="Normaal"/>
    <w:link w:val="Kop8Teken"/>
    <w:uiPriority w:val="9"/>
    <w:semiHidden/>
    <w:unhideWhenUsed/>
    <w:qFormat/>
    <w:rsid w:val="00B321A4"/>
    <w:pPr>
      <w:spacing w:after="0"/>
      <w:outlineLvl w:val="7"/>
    </w:pPr>
    <w:rPr>
      <w:b/>
      <w:bCs/>
      <w:color w:val="7F7F7F" w:themeColor="text1" w:themeTint="80"/>
      <w:sz w:val="20"/>
      <w:szCs w:val="20"/>
    </w:rPr>
  </w:style>
  <w:style w:type="paragraph" w:styleId="Kop9">
    <w:name w:val="heading 9"/>
    <w:basedOn w:val="Normaal"/>
    <w:next w:val="Normaal"/>
    <w:link w:val="Kop9Teken"/>
    <w:uiPriority w:val="9"/>
    <w:semiHidden/>
    <w:unhideWhenUsed/>
    <w:qFormat/>
    <w:rsid w:val="00B321A4"/>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B321A4"/>
    <w:rPr>
      <w:smallCaps/>
      <w:spacing w:val="5"/>
      <w:sz w:val="36"/>
      <w:szCs w:val="36"/>
    </w:rPr>
  </w:style>
  <w:style w:type="character" w:customStyle="1" w:styleId="Kop2Teken">
    <w:name w:val="Kop 2 Teken"/>
    <w:basedOn w:val="Standaardalinea-lettertype"/>
    <w:link w:val="Kop2"/>
    <w:uiPriority w:val="9"/>
    <w:rsid w:val="00B321A4"/>
    <w:rPr>
      <w:smallCaps/>
      <w:sz w:val="28"/>
      <w:szCs w:val="28"/>
    </w:rPr>
  </w:style>
  <w:style w:type="character" w:customStyle="1" w:styleId="Kop3Teken">
    <w:name w:val="Kop 3 Teken"/>
    <w:basedOn w:val="Standaardalinea-lettertype"/>
    <w:link w:val="Kop3"/>
    <w:uiPriority w:val="9"/>
    <w:semiHidden/>
    <w:rsid w:val="00B321A4"/>
    <w:rPr>
      <w:i/>
      <w:iCs/>
      <w:smallCaps/>
      <w:spacing w:val="5"/>
      <w:sz w:val="26"/>
      <w:szCs w:val="26"/>
    </w:rPr>
  </w:style>
  <w:style w:type="character" w:customStyle="1" w:styleId="Kop4Teken">
    <w:name w:val="Kop 4 Teken"/>
    <w:basedOn w:val="Standaardalinea-lettertype"/>
    <w:link w:val="Kop4"/>
    <w:uiPriority w:val="9"/>
    <w:semiHidden/>
    <w:rsid w:val="00B321A4"/>
    <w:rPr>
      <w:b/>
      <w:bCs/>
      <w:spacing w:val="5"/>
      <w:sz w:val="24"/>
      <w:szCs w:val="24"/>
    </w:rPr>
  </w:style>
  <w:style w:type="character" w:customStyle="1" w:styleId="Kop5Teken">
    <w:name w:val="Kop 5 Teken"/>
    <w:basedOn w:val="Standaardalinea-lettertype"/>
    <w:link w:val="Kop5"/>
    <w:uiPriority w:val="9"/>
    <w:semiHidden/>
    <w:rsid w:val="00B321A4"/>
    <w:rPr>
      <w:i/>
      <w:iCs/>
      <w:sz w:val="24"/>
      <w:szCs w:val="24"/>
    </w:rPr>
  </w:style>
  <w:style w:type="character" w:customStyle="1" w:styleId="Kop6Teken">
    <w:name w:val="Kop 6 Teken"/>
    <w:basedOn w:val="Standaardalinea-lettertype"/>
    <w:link w:val="Kop6"/>
    <w:uiPriority w:val="9"/>
    <w:semiHidden/>
    <w:rsid w:val="00B321A4"/>
    <w:rPr>
      <w:b/>
      <w:bCs/>
      <w:color w:val="595959" w:themeColor="text1" w:themeTint="A6"/>
      <w:spacing w:val="5"/>
      <w:shd w:val="clear" w:color="auto" w:fill="FFFFFF" w:themeFill="background1"/>
    </w:rPr>
  </w:style>
  <w:style w:type="character" w:customStyle="1" w:styleId="Kop7Teken">
    <w:name w:val="Kop 7 Teken"/>
    <w:basedOn w:val="Standaardalinea-lettertype"/>
    <w:link w:val="Kop7"/>
    <w:uiPriority w:val="9"/>
    <w:semiHidden/>
    <w:rsid w:val="00B321A4"/>
    <w:rPr>
      <w:b/>
      <w:bCs/>
      <w:i/>
      <w:iCs/>
      <w:color w:val="5A5A5A" w:themeColor="text1" w:themeTint="A5"/>
      <w:sz w:val="20"/>
      <w:szCs w:val="20"/>
    </w:rPr>
  </w:style>
  <w:style w:type="character" w:customStyle="1" w:styleId="Kop8Teken">
    <w:name w:val="Kop 8 Teken"/>
    <w:basedOn w:val="Standaardalinea-lettertype"/>
    <w:link w:val="Kop8"/>
    <w:uiPriority w:val="9"/>
    <w:semiHidden/>
    <w:rsid w:val="00B321A4"/>
    <w:rPr>
      <w:b/>
      <w:bCs/>
      <w:color w:val="7F7F7F" w:themeColor="text1" w:themeTint="80"/>
      <w:sz w:val="20"/>
      <w:szCs w:val="20"/>
    </w:rPr>
  </w:style>
  <w:style w:type="character" w:customStyle="1" w:styleId="Kop9Teken">
    <w:name w:val="Kop 9 Teken"/>
    <w:basedOn w:val="Standaardalinea-lettertype"/>
    <w:link w:val="Kop9"/>
    <w:uiPriority w:val="9"/>
    <w:semiHidden/>
    <w:rsid w:val="00B321A4"/>
    <w:rPr>
      <w:b/>
      <w:bCs/>
      <w:i/>
      <w:iCs/>
      <w:color w:val="7F7F7F" w:themeColor="text1" w:themeTint="80"/>
      <w:sz w:val="18"/>
      <w:szCs w:val="18"/>
    </w:rPr>
  </w:style>
  <w:style w:type="paragraph" w:styleId="Titel">
    <w:name w:val="Title"/>
    <w:basedOn w:val="Normaal"/>
    <w:next w:val="Normaal"/>
    <w:link w:val="TitelTeken"/>
    <w:uiPriority w:val="10"/>
    <w:qFormat/>
    <w:rsid w:val="00B321A4"/>
    <w:pPr>
      <w:spacing w:after="300" w:line="240" w:lineRule="auto"/>
      <w:contextualSpacing/>
    </w:pPr>
    <w:rPr>
      <w:smallCaps/>
      <w:sz w:val="52"/>
      <w:szCs w:val="52"/>
    </w:rPr>
  </w:style>
  <w:style w:type="character" w:customStyle="1" w:styleId="TitelTeken">
    <w:name w:val="Titel Teken"/>
    <w:basedOn w:val="Standaardalinea-lettertype"/>
    <w:link w:val="Titel"/>
    <w:uiPriority w:val="10"/>
    <w:rsid w:val="00B321A4"/>
    <w:rPr>
      <w:smallCaps/>
      <w:sz w:val="52"/>
      <w:szCs w:val="52"/>
    </w:rPr>
  </w:style>
  <w:style w:type="paragraph" w:styleId="Subtitel">
    <w:name w:val="Subtitle"/>
    <w:basedOn w:val="Normaal"/>
    <w:next w:val="Normaal"/>
    <w:link w:val="SubtitelTeken"/>
    <w:uiPriority w:val="11"/>
    <w:qFormat/>
    <w:rsid w:val="00B321A4"/>
    <w:rPr>
      <w:i/>
      <w:iCs/>
      <w:smallCaps/>
      <w:spacing w:val="10"/>
      <w:sz w:val="28"/>
      <w:szCs w:val="28"/>
    </w:rPr>
  </w:style>
  <w:style w:type="character" w:customStyle="1" w:styleId="SubtitelTeken">
    <w:name w:val="Subtitel Teken"/>
    <w:basedOn w:val="Standaardalinea-lettertype"/>
    <w:link w:val="Subtitel"/>
    <w:uiPriority w:val="11"/>
    <w:rsid w:val="00B321A4"/>
    <w:rPr>
      <w:i/>
      <w:iCs/>
      <w:smallCaps/>
      <w:spacing w:val="10"/>
      <w:sz w:val="28"/>
      <w:szCs w:val="28"/>
    </w:rPr>
  </w:style>
  <w:style w:type="character" w:styleId="Zwaar">
    <w:name w:val="Strong"/>
    <w:uiPriority w:val="22"/>
    <w:qFormat/>
    <w:rsid w:val="00B321A4"/>
    <w:rPr>
      <w:b/>
      <w:bCs/>
    </w:rPr>
  </w:style>
  <w:style w:type="character" w:styleId="Nadruk">
    <w:name w:val="Emphasis"/>
    <w:uiPriority w:val="20"/>
    <w:qFormat/>
    <w:rsid w:val="00B321A4"/>
    <w:rPr>
      <w:b/>
      <w:bCs/>
      <w:i/>
      <w:iCs/>
      <w:spacing w:val="10"/>
    </w:rPr>
  </w:style>
  <w:style w:type="paragraph" w:styleId="Geenafstand">
    <w:name w:val="No Spacing"/>
    <w:basedOn w:val="Normaal"/>
    <w:uiPriority w:val="1"/>
    <w:qFormat/>
    <w:rsid w:val="00B321A4"/>
    <w:pPr>
      <w:spacing w:after="0" w:line="240" w:lineRule="auto"/>
    </w:pPr>
  </w:style>
  <w:style w:type="paragraph" w:styleId="Lijstalinea">
    <w:name w:val="List Paragraph"/>
    <w:basedOn w:val="Normaal"/>
    <w:uiPriority w:val="34"/>
    <w:qFormat/>
    <w:rsid w:val="00B321A4"/>
    <w:pPr>
      <w:ind w:left="720"/>
      <w:contextualSpacing/>
    </w:pPr>
  </w:style>
  <w:style w:type="paragraph" w:styleId="Citaat">
    <w:name w:val="Quote"/>
    <w:basedOn w:val="Normaal"/>
    <w:next w:val="Normaal"/>
    <w:link w:val="CitaatTeken"/>
    <w:uiPriority w:val="29"/>
    <w:qFormat/>
    <w:rsid w:val="00B321A4"/>
    <w:rPr>
      <w:i/>
      <w:iCs/>
    </w:rPr>
  </w:style>
  <w:style w:type="character" w:customStyle="1" w:styleId="CitaatTeken">
    <w:name w:val="Citaat Teken"/>
    <w:basedOn w:val="Standaardalinea-lettertype"/>
    <w:link w:val="Citaat"/>
    <w:uiPriority w:val="29"/>
    <w:rsid w:val="00B321A4"/>
    <w:rPr>
      <w:i/>
      <w:iCs/>
    </w:rPr>
  </w:style>
  <w:style w:type="paragraph" w:styleId="Duidelijkcitaat">
    <w:name w:val="Intense Quote"/>
    <w:basedOn w:val="Normaal"/>
    <w:next w:val="Normaal"/>
    <w:link w:val="DuidelijkcitaatTeken"/>
    <w:uiPriority w:val="30"/>
    <w:qFormat/>
    <w:rsid w:val="00B321A4"/>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Teken">
    <w:name w:val="Duidelijk citaat Teken"/>
    <w:basedOn w:val="Standaardalinea-lettertype"/>
    <w:link w:val="Duidelijkcitaat"/>
    <w:uiPriority w:val="30"/>
    <w:rsid w:val="00B321A4"/>
    <w:rPr>
      <w:i/>
      <w:iCs/>
    </w:rPr>
  </w:style>
  <w:style w:type="character" w:styleId="Subtielebenadrukking">
    <w:name w:val="Subtle Emphasis"/>
    <w:uiPriority w:val="19"/>
    <w:qFormat/>
    <w:rsid w:val="00B321A4"/>
    <w:rPr>
      <w:i/>
      <w:iCs/>
    </w:rPr>
  </w:style>
  <w:style w:type="character" w:styleId="Intensievebenadrukking">
    <w:name w:val="Intense Emphasis"/>
    <w:uiPriority w:val="21"/>
    <w:qFormat/>
    <w:rsid w:val="00B321A4"/>
    <w:rPr>
      <w:b/>
      <w:bCs/>
      <w:i/>
      <w:iCs/>
    </w:rPr>
  </w:style>
  <w:style w:type="character" w:styleId="Subtieleverwijzing">
    <w:name w:val="Subtle Reference"/>
    <w:basedOn w:val="Standaardalinea-lettertype"/>
    <w:uiPriority w:val="31"/>
    <w:qFormat/>
    <w:rsid w:val="00B321A4"/>
    <w:rPr>
      <w:smallCaps/>
    </w:rPr>
  </w:style>
  <w:style w:type="character" w:styleId="Intensieveverwijzing">
    <w:name w:val="Intense Reference"/>
    <w:uiPriority w:val="32"/>
    <w:qFormat/>
    <w:rsid w:val="00B321A4"/>
    <w:rPr>
      <w:b/>
      <w:bCs/>
      <w:smallCaps/>
    </w:rPr>
  </w:style>
  <w:style w:type="character" w:styleId="Titelvanboek">
    <w:name w:val="Book Title"/>
    <w:basedOn w:val="Standaardalinea-lettertype"/>
    <w:uiPriority w:val="33"/>
    <w:qFormat/>
    <w:rsid w:val="00B321A4"/>
    <w:rPr>
      <w:i/>
      <w:iCs/>
      <w:smallCaps/>
      <w:spacing w:val="5"/>
    </w:rPr>
  </w:style>
  <w:style w:type="paragraph" w:styleId="Kopvaninhoudsopgave">
    <w:name w:val="TOC Heading"/>
    <w:basedOn w:val="Kop1"/>
    <w:next w:val="Normaal"/>
    <w:uiPriority w:val="39"/>
    <w:semiHidden/>
    <w:unhideWhenUsed/>
    <w:qFormat/>
    <w:rsid w:val="00B321A4"/>
    <w:pPr>
      <w:outlineLvl w:val="9"/>
    </w:pPr>
    <w:rPr>
      <w:lang w:bidi="en-US"/>
    </w:rPr>
  </w:style>
  <w:style w:type="paragraph" w:styleId="Ballontekst">
    <w:name w:val="Balloon Text"/>
    <w:basedOn w:val="Normaal"/>
    <w:link w:val="BallontekstTeken"/>
    <w:uiPriority w:val="99"/>
    <w:semiHidden/>
    <w:unhideWhenUsed/>
    <w:rsid w:val="003505B7"/>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3505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B321A4"/>
  </w:style>
  <w:style w:type="paragraph" w:styleId="Kop1">
    <w:name w:val="heading 1"/>
    <w:basedOn w:val="Normaal"/>
    <w:next w:val="Normaal"/>
    <w:link w:val="Kop1Teken"/>
    <w:uiPriority w:val="9"/>
    <w:qFormat/>
    <w:rsid w:val="00B321A4"/>
    <w:pPr>
      <w:spacing w:before="480" w:after="0"/>
      <w:contextualSpacing/>
      <w:outlineLvl w:val="0"/>
    </w:pPr>
    <w:rPr>
      <w:smallCaps/>
      <w:spacing w:val="5"/>
      <w:sz w:val="36"/>
      <w:szCs w:val="36"/>
    </w:rPr>
  </w:style>
  <w:style w:type="paragraph" w:styleId="Kop2">
    <w:name w:val="heading 2"/>
    <w:basedOn w:val="Normaal"/>
    <w:next w:val="Normaal"/>
    <w:link w:val="Kop2Teken"/>
    <w:uiPriority w:val="9"/>
    <w:unhideWhenUsed/>
    <w:qFormat/>
    <w:rsid w:val="00B321A4"/>
    <w:pPr>
      <w:spacing w:before="200" w:after="0" w:line="271" w:lineRule="auto"/>
      <w:outlineLvl w:val="1"/>
    </w:pPr>
    <w:rPr>
      <w:smallCaps/>
      <w:sz w:val="28"/>
      <w:szCs w:val="28"/>
    </w:rPr>
  </w:style>
  <w:style w:type="paragraph" w:styleId="Kop3">
    <w:name w:val="heading 3"/>
    <w:basedOn w:val="Normaal"/>
    <w:next w:val="Normaal"/>
    <w:link w:val="Kop3Teken"/>
    <w:uiPriority w:val="9"/>
    <w:semiHidden/>
    <w:unhideWhenUsed/>
    <w:qFormat/>
    <w:rsid w:val="00B321A4"/>
    <w:pPr>
      <w:spacing w:before="200" w:after="0" w:line="271" w:lineRule="auto"/>
      <w:outlineLvl w:val="2"/>
    </w:pPr>
    <w:rPr>
      <w:i/>
      <w:iCs/>
      <w:smallCaps/>
      <w:spacing w:val="5"/>
      <w:sz w:val="26"/>
      <w:szCs w:val="26"/>
    </w:rPr>
  </w:style>
  <w:style w:type="paragraph" w:styleId="Kop4">
    <w:name w:val="heading 4"/>
    <w:basedOn w:val="Normaal"/>
    <w:next w:val="Normaal"/>
    <w:link w:val="Kop4Teken"/>
    <w:uiPriority w:val="9"/>
    <w:semiHidden/>
    <w:unhideWhenUsed/>
    <w:qFormat/>
    <w:rsid w:val="00B321A4"/>
    <w:pPr>
      <w:spacing w:after="0" w:line="271" w:lineRule="auto"/>
      <w:outlineLvl w:val="3"/>
    </w:pPr>
    <w:rPr>
      <w:b/>
      <w:bCs/>
      <w:spacing w:val="5"/>
      <w:sz w:val="24"/>
      <w:szCs w:val="24"/>
    </w:rPr>
  </w:style>
  <w:style w:type="paragraph" w:styleId="Kop5">
    <w:name w:val="heading 5"/>
    <w:basedOn w:val="Normaal"/>
    <w:next w:val="Normaal"/>
    <w:link w:val="Kop5Teken"/>
    <w:uiPriority w:val="9"/>
    <w:semiHidden/>
    <w:unhideWhenUsed/>
    <w:qFormat/>
    <w:rsid w:val="00B321A4"/>
    <w:pPr>
      <w:spacing w:after="0" w:line="271" w:lineRule="auto"/>
      <w:outlineLvl w:val="4"/>
    </w:pPr>
    <w:rPr>
      <w:i/>
      <w:iCs/>
      <w:sz w:val="24"/>
      <w:szCs w:val="24"/>
    </w:rPr>
  </w:style>
  <w:style w:type="paragraph" w:styleId="Kop6">
    <w:name w:val="heading 6"/>
    <w:basedOn w:val="Normaal"/>
    <w:next w:val="Normaal"/>
    <w:link w:val="Kop6Teken"/>
    <w:uiPriority w:val="9"/>
    <w:semiHidden/>
    <w:unhideWhenUsed/>
    <w:qFormat/>
    <w:rsid w:val="00B321A4"/>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Normaal"/>
    <w:next w:val="Normaal"/>
    <w:link w:val="Kop7Teken"/>
    <w:uiPriority w:val="9"/>
    <w:semiHidden/>
    <w:unhideWhenUsed/>
    <w:qFormat/>
    <w:rsid w:val="00B321A4"/>
    <w:pPr>
      <w:spacing w:after="0"/>
      <w:outlineLvl w:val="6"/>
    </w:pPr>
    <w:rPr>
      <w:b/>
      <w:bCs/>
      <w:i/>
      <w:iCs/>
      <w:color w:val="5A5A5A" w:themeColor="text1" w:themeTint="A5"/>
      <w:sz w:val="20"/>
      <w:szCs w:val="20"/>
    </w:rPr>
  </w:style>
  <w:style w:type="paragraph" w:styleId="Kop8">
    <w:name w:val="heading 8"/>
    <w:basedOn w:val="Normaal"/>
    <w:next w:val="Normaal"/>
    <w:link w:val="Kop8Teken"/>
    <w:uiPriority w:val="9"/>
    <w:semiHidden/>
    <w:unhideWhenUsed/>
    <w:qFormat/>
    <w:rsid w:val="00B321A4"/>
    <w:pPr>
      <w:spacing w:after="0"/>
      <w:outlineLvl w:val="7"/>
    </w:pPr>
    <w:rPr>
      <w:b/>
      <w:bCs/>
      <w:color w:val="7F7F7F" w:themeColor="text1" w:themeTint="80"/>
      <w:sz w:val="20"/>
      <w:szCs w:val="20"/>
    </w:rPr>
  </w:style>
  <w:style w:type="paragraph" w:styleId="Kop9">
    <w:name w:val="heading 9"/>
    <w:basedOn w:val="Normaal"/>
    <w:next w:val="Normaal"/>
    <w:link w:val="Kop9Teken"/>
    <w:uiPriority w:val="9"/>
    <w:semiHidden/>
    <w:unhideWhenUsed/>
    <w:qFormat/>
    <w:rsid w:val="00B321A4"/>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B321A4"/>
    <w:rPr>
      <w:smallCaps/>
      <w:spacing w:val="5"/>
      <w:sz w:val="36"/>
      <w:szCs w:val="36"/>
    </w:rPr>
  </w:style>
  <w:style w:type="character" w:customStyle="1" w:styleId="Kop2Teken">
    <w:name w:val="Kop 2 Teken"/>
    <w:basedOn w:val="Standaardalinea-lettertype"/>
    <w:link w:val="Kop2"/>
    <w:uiPriority w:val="9"/>
    <w:rsid w:val="00B321A4"/>
    <w:rPr>
      <w:smallCaps/>
      <w:sz w:val="28"/>
      <w:szCs w:val="28"/>
    </w:rPr>
  </w:style>
  <w:style w:type="character" w:customStyle="1" w:styleId="Kop3Teken">
    <w:name w:val="Kop 3 Teken"/>
    <w:basedOn w:val="Standaardalinea-lettertype"/>
    <w:link w:val="Kop3"/>
    <w:uiPriority w:val="9"/>
    <w:semiHidden/>
    <w:rsid w:val="00B321A4"/>
    <w:rPr>
      <w:i/>
      <w:iCs/>
      <w:smallCaps/>
      <w:spacing w:val="5"/>
      <w:sz w:val="26"/>
      <w:szCs w:val="26"/>
    </w:rPr>
  </w:style>
  <w:style w:type="character" w:customStyle="1" w:styleId="Kop4Teken">
    <w:name w:val="Kop 4 Teken"/>
    <w:basedOn w:val="Standaardalinea-lettertype"/>
    <w:link w:val="Kop4"/>
    <w:uiPriority w:val="9"/>
    <w:semiHidden/>
    <w:rsid w:val="00B321A4"/>
    <w:rPr>
      <w:b/>
      <w:bCs/>
      <w:spacing w:val="5"/>
      <w:sz w:val="24"/>
      <w:szCs w:val="24"/>
    </w:rPr>
  </w:style>
  <w:style w:type="character" w:customStyle="1" w:styleId="Kop5Teken">
    <w:name w:val="Kop 5 Teken"/>
    <w:basedOn w:val="Standaardalinea-lettertype"/>
    <w:link w:val="Kop5"/>
    <w:uiPriority w:val="9"/>
    <w:semiHidden/>
    <w:rsid w:val="00B321A4"/>
    <w:rPr>
      <w:i/>
      <w:iCs/>
      <w:sz w:val="24"/>
      <w:szCs w:val="24"/>
    </w:rPr>
  </w:style>
  <w:style w:type="character" w:customStyle="1" w:styleId="Kop6Teken">
    <w:name w:val="Kop 6 Teken"/>
    <w:basedOn w:val="Standaardalinea-lettertype"/>
    <w:link w:val="Kop6"/>
    <w:uiPriority w:val="9"/>
    <w:semiHidden/>
    <w:rsid w:val="00B321A4"/>
    <w:rPr>
      <w:b/>
      <w:bCs/>
      <w:color w:val="595959" w:themeColor="text1" w:themeTint="A6"/>
      <w:spacing w:val="5"/>
      <w:shd w:val="clear" w:color="auto" w:fill="FFFFFF" w:themeFill="background1"/>
    </w:rPr>
  </w:style>
  <w:style w:type="character" w:customStyle="1" w:styleId="Kop7Teken">
    <w:name w:val="Kop 7 Teken"/>
    <w:basedOn w:val="Standaardalinea-lettertype"/>
    <w:link w:val="Kop7"/>
    <w:uiPriority w:val="9"/>
    <w:semiHidden/>
    <w:rsid w:val="00B321A4"/>
    <w:rPr>
      <w:b/>
      <w:bCs/>
      <w:i/>
      <w:iCs/>
      <w:color w:val="5A5A5A" w:themeColor="text1" w:themeTint="A5"/>
      <w:sz w:val="20"/>
      <w:szCs w:val="20"/>
    </w:rPr>
  </w:style>
  <w:style w:type="character" w:customStyle="1" w:styleId="Kop8Teken">
    <w:name w:val="Kop 8 Teken"/>
    <w:basedOn w:val="Standaardalinea-lettertype"/>
    <w:link w:val="Kop8"/>
    <w:uiPriority w:val="9"/>
    <w:semiHidden/>
    <w:rsid w:val="00B321A4"/>
    <w:rPr>
      <w:b/>
      <w:bCs/>
      <w:color w:val="7F7F7F" w:themeColor="text1" w:themeTint="80"/>
      <w:sz w:val="20"/>
      <w:szCs w:val="20"/>
    </w:rPr>
  </w:style>
  <w:style w:type="character" w:customStyle="1" w:styleId="Kop9Teken">
    <w:name w:val="Kop 9 Teken"/>
    <w:basedOn w:val="Standaardalinea-lettertype"/>
    <w:link w:val="Kop9"/>
    <w:uiPriority w:val="9"/>
    <w:semiHidden/>
    <w:rsid w:val="00B321A4"/>
    <w:rPr>
      <w:b/>
      <w:bCs/>
      <w:i/>
      <w:iCs/>
      <w:color w:val="7F7F7F" w:themeColor="text1" w:themeTint="80"/>
      <w:sz w:val="18"/>
      <w:szCs w:val="18"/>
    </w:rPr>
  </w:style>
  <w:style w:type="paragraph" w:styleId="Titel">
    <w:name w:val="Title"/>
    <w:basedOn w:val="Normaal"/>
    <w:next w:val="Normaal"/>
    <w:link w:val="TitelTeken"/>
    <w:uiPriority w:val="10"/>
    <w:qFormat/>
    <w:rsid w:val="00B321A4"/>
    <w:pPr>
      <w:spacing w:after="300" w:line="240" w:lineRule="auto"/>
      <w:contextualSpacing/>
    </w:pPr>
    <w:rPr>
      <w:smallCaps/>
      <w:sz w:val="52"/>
      <w:szCs w:val="52"/>
    </w:rPr>
  </w:style>
  <w:style w:type="character" w:customStyle="1" w:styleId="TitelTeken">
    <w:name w:val="Titel Teken"/>
    <w:basedOn w:val="Standaardalinea-lettertype"/>
    <w:link w:val="Titel"/>
    <w:uiPriority w:val="10"/>
    <w:rsid w:val="00B321A4"/>
    <w:rPr>
      <w:smallCaps/>
      <w:sz w:val="52"/>
      <w:szCs w:val="52"/>
    </w:rPr>
  </w:style>
  <w:style w:type="paragraph" w:styleId="Subtitel">
    <w:name w:val="Subtitle"/>
    <w:basedOn w:val="Normaal"/>
    <w:next w:val="Normaal"/>
    <w:link w:val="SubtitelTeken"/>
    <w:uiPriority w:val="11"/>
    <w:qFormat/>
    <w:rsid w:val="00B321A4"/>
    <w:rPr>
      <w:i/>
      <w:iCs/>
      <w:smallCaps/>
      <w:spacing w:val="10"/>
      <w:sz w:val="28"/>
      <w:szCs w:val="28"/>
    </w:rPr>
  </w:style>
  <w:style w:type="character" w:customStyle="1" w:styleId="SubtitelTeken">
    <w:name w:val="Subtitel Teken"/>
    <w:basedOn w:val="Standaardalinea-lettertype"/>
    <w:link w:val="Subtitel"/>
    <w:uiPriority w:val="11"/>
    <w:rsid w:val="00B321A4"/>
    <w:rPr>
      <w:i/>
      <w:iCs/>
      <w:smallCaps/>
      <w:spacing w:val="10"/>
      <w:sz w:val="28"/>
      <w:szCs w:val="28"/>
    </w:rPr>
  </w:style>
  <w:style w:type="character" w:styleId="Zwaar">
    <w:name w:val="Strong"/>
    <w:uiPriority w:val="22"/>
    <w:qFormat/>
    <w:rsid w:val="00B321A4"/>
    <w:rPr>
      <w:b/>
      <w:bCs/>
    </w:rPr>
  </w:style>
  <w:style w:type="character" w:styleId="Nadruk">
    <w:name w:val="Emphasis"/>
    <w:uiPriority w:val="20"/>
    <w:qFormat/>
    <w:rsid w:val="00B321A4"/>
    <w:rPr>
      <w:b/>
      <w:bCs/>
      <w:i/>
      <w:iCs/>
      <w:spacing w:val="10"/>
    </w:rPr>
  </w:style>
  <w:style w:type="paragraph" w:styleId="Geenafstand">
    <w:name w:val="No Spacing"/>
    <w:basedOn w:val="Normaal"/>
    <w:uiPriority w:val="1"/>
    <w:qFormat/>
    <w:rsid w:val="00B321A4"/>
    <w:pPr>
      <w:spacing w:after="0" w:line="240" w:lineRule="auto"/>
    </w:pPr>
  </w:style>
  <w:style w:type="paragraph" w:styleId="Lijstalinea">
    <w:name w:val="List Paragraph"/>
    <w:basedOn w:val="Normaal"/>
    <w:uiPriority w:val="34"/>
    <w:qFormat/>
    <w:rsid w:val="00B321A4"/>
    <w:pPr>
      <w:ind w:left="720"/>
      <w:contextualSpacing/>
    </w:pPr>
  </w:style>
  <w:style w:type="paragraph" w:styleId="Citaat">
    <w:name w:val="Quote"/>
    <w:basedOn w:val="Normaal"/>
    <w:next w:val="Normaal"/>
    <w:link w:val="CitaatTeken"/>
    <w:uiPriority w:val="29"/>
    <w:qFormat/>
    <w:rsid w:val="00B321A4"/>
    <w:rPr>
      <w:i/>
      <w:iCs/>
    </w:rPr>
  </w:style>
  <w:style w:type="character" w:customStyle="1" w:styleId="CitaatTeken">
    <w:name w:val="Citaat Teken"/>
    <w:basedOn w:val="Standaardalinea-lettertype"/>
    <w:link w:val="Citaat"/>
    <w:uiPriority w:val="29"/>
    <w:rsid w:val="00B321A4"/>
    <w:rPr>
      <w:i/>
      <w:iCs/>
    </w:rPr>
  </w:style>
  <w:style w:type="paragraph" w:styleId="Duidelijkcitaat">
    <w:name w:val="Intense Quote"/>
    <w:basedOn w:val="Normaal"/>
    <w:next w:val="Normaal"/>
    <w:link w:val="DuidelijkcitaatTeken"/>
    <w:uiPriority w:val="30"/>
    <w:qFormat/>
    <w:rsid w:val="00B321A4"/>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Teken">
    <w:name w:val="Duidelijk citaat Teken"/>
    <w:basedOn w:val="Standaardalinea-lettertype"/>
    <w:link w:val="Duidelijkcitaat"/>
    <w:uiPriority w:val="30"/>
    <w:rsid w:val="00B321A4"/>
    <w:rPr>
      <w:i/>
      <w:iCs/>
    </w:rPr>
  </w:style>
  <w:style w:type="character" w:styleId="Subtielebenadrukking">
    <w:name w:val="Subtle Emphasis"/>
    <w:uiPriority w:val="19"/>
    <w:qFormat/>
    <w:rsid w:val="00B321A4"/>
    <w:rPr>
      <w:i/>
      <w:iCs/>
    </w:rPr>
  </w:style>
  <w:style w:type="character" w:styleId="Intensievebenadrukking">
    <w:name w:val="Intense Emphasis"/>
    <w:uiPriority w:val="21"/>
    <w:qFormat/>
    <w:rsid w:val="00B321A4"/>
    <w:rPr>
      <w:b/>
      <w:bCs/>
      <w:i/>
      <w:iCs/>
    </w:rPr>
  </w:style>
  <w:style w:type="character" w:styleId="Subtieleverwijzing">
    <w:name w:val="Subtle Reference"/>
    <w:basedOn w:val="Standaardalinea-lettertype"/>
    <w:uiPriority w:val="31"/>
    <w:qFormat/>
    <w:rsid w:val="00B321A4"/>
    <w:rPr>
      <w:smallCaps/>
    </w:rPr>
  </w:style>
  <w:style w:type="character" w:styleId="Intensieveverwijzing">
    <w:name w:val="Intense Reference"/>
    <w:uiPriority w:val="32"/>
    <w:qFormat/>
    <w:rsid w:val="00B321A4"/>
    <w:rPr>
      <w:b/>
      <w:bCs/>
      <w:smallCaps/>
    </w:rPr>
  </w:style>
  <w:style w:type="character" w:styleId="Titelvanboek">
    <w:name w:val="Book Title"/>
    <w:basedOn w:val="Standaardalinea-lettertype"/>
    <w:uiPriority w:val="33"/>
    <w:qFormat/>
    <w:rsid w:val="00B321A4"/>
    <w:rPr>
      <w:i/>
      <w:iCs/>
      <w:smallCaps/>
      <w:spacing w:val="5"/>
    </w:rPr>
  </w:style>
  <w:style w:type="paragraph" w:styleId="Kopvaninhoudsopgave">
    <w:name w:val="TOC Heading"/>
    <w:basedOn w:val="Kop1"/>
    <w:next w:val="Normaal"/>
    <w:uiPriority w:val="39"/>
    <w:semiHidden/>
    <w:unhideWhenUsed/>
    <w:qFormat/>
    <w:rsid w:val="00B321A4"/>
    <w:pPr>
      <w:outlineLvl w:val="9"/>
    </w:pPr>
    <w:rPr>
      <w:lang w:bidi="en-US"/>
    </w:rPr>
  </w:style>
  <w:style w:type="paragraph" w:styleId="Ballontekst">
    <w:name w:val="Balloon Text"/>
    <w:basedOn w:val="Normaal"/>
    <w:link w:val="BallontekstTeken"/>
    <w:uiPriority w:val="99"/>
    <w:semiHidden/>
    <w:unhideWhenUsed/>
    <w:rsid w:val="003505B7"/>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3505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645</Words>
  <Characters>3551</Characters>
  <Application>Microsoft Macintosh Word</Application>
  <DocSecurity>0</DocSecurity>
  <Lines>29</Lines>
  <Paragraphs>8</Paragraphs>
  <ScaleCrop>false</ScaleCrop>
  <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Karreman</dc:creator>
  <cp:keywords/>
  <dc:description/>
  <cp:lastModifiedBy>Casper Karreman</cp:lastModifiedBy>
  <cp:revision>7</cp:revision>
  <dcterms:created xsi:type="dcterms:W3CDTF">2016-11-15T22:17:00Z</dcterms:created>
  <dcterms:modified xsi:type="dcterms:W3CDTF">2016-12-05T12:07:00Z</dcterms:modified>
</cp:coreProperties>
</file>